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85F26" w:rsidRPr="00185F26" w:rsidRDefault="00185F26" w:rsidP="00185F2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85F2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185F26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"http://blog.csdn.net/grace666/article/details/45369773" </w:instrText>
      </w:r>
      <w:r w:rsidRPr="00185F2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185F2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selenium IDE的基础知识--脚本元素定位 </w:t>
      </w:r>
      <w:r w:rsidRPr="00185F2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1.“文件”菜单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（1）该菜单下的命令主要对用例进行新建、打开、保存、导出等操作；以及对测试用例集的新建、打开、保存、输出等操作；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（2）Save Test Case As：在弹出的对话框中输入要保存的测试用例的别名；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（3）New Test Suite：新建测试集，把一起运行、一个类别的脚本放在一个用例集中；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2.“编辑”菜单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3.“Options”菜单</w:t>
      </w:r>
    </w:p>
    <w:p w:rsidR="00185F26" w:rsidRDefault="00185F26" w:rsidP="00185F26">
      <w:pPr>
        <w:pStyle w:val="a4"/>
      </w:pPr>
      <w:r>
        <w:rPr>
          <w:rStyle w:val="a5"/>
          <w:rFonts w:ascii="微软雅黑" w:eastAsia="微软雅黑" w:hAnsi="微软雅黑" w:hint="eastAsia"/>
        </w:rPr>
        <w:t>（1）Options功能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 1）General选项卡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Encoding of test files：设置文件的编码方式，默认值是UTF-8；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Default timeout value of recorded command：设置命令的默认超时时间，以</w:t>
      </w:r>
      <w:proofErr w:type="spellStart"/>
      <w:r>
        <w:rPr>
          <w:rFonts w:ascii="微软雅黑" w:eastAsia="微软雅黑" w:hAnsi="微软雅黑" w:hint="eastAsia"/>
        </w:rPr>
        <w:t>ms</w:t>
      </w:r>
      <w:proofErr w:type="spellEnd"/>
      <w:r>
        <w:rPr>
          <w:rFonts w:ascii="微软雅黑" w:eastAsia="微软雅黑" w:hAnsi="微软雅黑" w:hint="eastAsia"/>
        </w:rPr>
        <w:t>为单位；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Selenium Core extensions(user-extensions.js)：Selenium Core支持外部扩展，如自己编写的命令，经封装后，可在此加载使用；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lastRenderedPageBreak/>
        <w:t>            Selenium IDE extensions：IDE的外部扩展，如自己编写的命令，经封装后，可在此加载使用；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Remember base URL：在打开待测试的网站时，自动获取记忆网站的URL；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Record assert Title automatically：自动记录验证标题；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Record absolute URL：记录绝对地址；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Active developer tools：当使用外部扩展时，勾选此复选框，能够加载该扩展；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Start recording immediately on open：打开时立即开始记录；</w:t>
      </w:r>
    </w:p>
    <w:p w:rsidR="00185F26" w:rsidRDefault="00185F26" w:rsidP="00185F26">
      <w:pPr>
        <w:pStyle w:val="a4"/>
      </w:pP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4.XPath定位语法（举例）：</w:t>
      </w:r>
    </w:p>
    <w:p w:rsidR="00185F26" w:rsidRDefault="00185F26" w:rsidP="00185F26">
      <w:pPr>
        <w:pStyle w:val="a4"/>
      </w:pPr>
      <w:r>
        <w:rPr>
          <w:rStyle w:val="a5"/>
          <w:rFonts w:ascii="微软雅黑" w:eastAsia="微软雅黑" w:hAnsi="微软雅黑" w:hint="eastAsia"/>
        </w:rPr>
        <w:t>  （1）</w:t>
      </w:r>
      <w:r>
        <w:rPr>
          <w:rFonts w:ascii="微软雅黑" w:eastAsia="微软雅黑" w:hAnsi="微软雅黑" w:hint="eastAsia"/>
        </w:rPr>
        <w:t>①找到html打标签下的body标签下的第二个div，html/body/div[2]；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②在第一步的基础上，找到第四个div，html/body/div[2]/div[4]；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③在第二步的基础上，找到第一个div下的第一个div，html/body/div[2]/div[4]/div[1]/div[1]；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lastRenderedPageBreak/>
        <w:t>            ④在第三步的基础上，找到第一个form下的第一个div，html/body/div[2]/div[4]/div[1]/div[1]/form/div，最后，再找到该div下的第一个input标签，即为我们要找的元素；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 ⑤综上所述，该标签的完整</w:t>
      </w:r>
      <w:proofErr w:type="spellStart"/>
      <w:r>
        <w:rPr>
          <w:rFonts w:ascii="微软雅黑" w:eastAsia="微软雅黑" w:hAnsi="微软雅黑" w:hint="eastAsia"/>
        </w:rPr>
        <w:t>XPath</w:t>
      </w:r>
      <w:proofErr w:type="spellEnd"/>
      <w:r>
        <w:rPr>
          <w:rFonts w:ascii="微软雅黑" w:eastAsia="微软雅黑" w:hAnsi="微软雅黑" w:hint="eastAsia"/>
        </w:rPr>
        <w:t>为：html/body/div[2]/div[4]/div[1]/div[1]/form/div/input[1]；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 这种语法的优缺点：优点在于结构清晰；缺点是过于繁琐，而且对代码的依赖性很大；</w:t>
      </w:r>
    </w:p>
    <w:p w:rsidR="00185F26" w:rsidRDefault="00185F26" w:rsidP="00185F26">
      <w:pPr>
        <w:pStyle w:val="a4"/>
      </w:pPr>
      <w:r>
        <w:rPr>
          <w:rStyle w:val="a5"/>
          <w:rFonts w:ascii="微软雅黑" w:eastAsia="微软雅黑" w:hAnsi="微软雅黑" w:hint="eastAsia"/>
        </w:rPr>
        <w:t>  （2）</w:t>
      </w:r>
      <w:r>
        <w:rPr>
          <w:rFonts w:ascii="微软雅黑" w:eastAsia="微软雅黑" w:hAnsi="微软雅黑" w:hint="eastAsia"/>
        </w:rPr>
        <w:t>查找所有的form，在选择第一个form的第一个div，然后选择第一个input元素，完整的</w:t>
      </w:r>
      <w:proofErr w:type="spellStart"/>
      <w:r>
        <w:rPr>
          <w:rFonts w:ascii="微软雅黑" w:eastAsia="微软雅黑" w:hAnsi="微软雅黑" w:hint="eastAsia"/>
        </w:rPr>
        <w:t>XPath</w:t>
      </w:r>
      <w:proofErr w:type="spellEnd"/>
      <w:r>
        <w:rPr>
          <w:rFonts w:ascii="微软雅黑" w:eastAsia="微软雅黑" w:hAnsi="微软雅黑" w:hint="eastAsia"/>
        </w:rPr>
        <w:t>为：//form[1]/div/input[1]（“//”表示无论中间有多少元素，只要是满足后面的条件都是被选择的）；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 这种语法的优缺点：优点是可让语法变得很简单；缺点是如果有时有很多满足条件的标签，那么命令就会分不清操作对象；</w:t>
      </w:r>
    </w:p>
    <w:p w:rsidR="00185F26" w:rsidRDefault="00185F26" w:rsidP="00185F26">
      <w:pPr>
        <w:pStyle w:val="a4"/>
      </w:pPr>
      <w:r>
        <w:rPr>
          <w:rStyle w:val="a5"/>
          <w:rFonts w:ascii="微软雅黑" w:eastAsia="微软雅黑" w:hAnsi="微软雅黑" w:hint="eastAsia"/>
        </w:rPr>
        <w:t>  （3）</w:t>
      </w:r>
      <w:r>
        <w:rPr>
          <w:rFonts w:ascii="微软雅黑" w:eastAsia="微软雅黑" w:hAnsi="微软雅黑" w:hint="eastAsia"/>
        </w:rPr>
        <w:t>//input[@class='input']，@的意思是选择元素中的属性，该方法的意思是，选择所有input元素中class属性为input的元素；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 这种语法的优缺点：有点是简洁；缺点是有时不只有一个class属性为input的input标签；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</w:t>
      </w:r>
      <w:r>
        <w:rPr>
          <w:rStyle w:val="a5"/>
          <w:rFonts w:ascii="微软雅黑" w:eastAsia="微软雅黑" w:hAnsi="微软雅黑" w:hint="eastAsia"/>
        </w:rPr>
        <w:t xml:space="preserve"> （4）</w:t>
      </w:r>
      <w:r>
        <w:rPr>
          <w:rFonts w:ascii="微软雅黑" w:eastAsia="微软雅黑" w:hAnsi="微软雅黑" w:hint="eastAsia"/>
        </w:rPr>
        <w:t xml:space="preserve">//input[@class='input' and </w:t>
      </w:r>
      <w:proofErr w:type="spellStart"/>
      <w:r>
        <w:rPr>
          <w:rFonts w:ascii="微软雅黑" w:eastAsia="微软雅黑" w:hAnsi="微软雅黑" w:hint="eastAsia"/>
        </w:rPr>
        <w:t>tyoe</w:t>
      </w:r>
      <w:proofErr w:type="spellEnd"/>
      <w:r>
        <w:rPr>
          <w:rFonts w:ascii="微软雅黑" w:eastAsia="微软雅黑" w:hAnsi="微软雅黑" w:hint="eastAsia"/>
        </w:rPr>
        <w:t>='text']，该语句表示，选择input元素中type属性为text，并且class属性为input的元素；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lastRenderedPageBreak/>
        <w:t>            注：1）使用“*”选择满足条件的所有元素；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         2）选择分支，使用[]符号，如/div[2]表示选择第二个div，/div[last()]表示选择最后一个div，没有</w:t>
      </w:r>
      <w:del w:id="1" w:author="Unknown">
        <w:r>
          <w:rPr>
            <w:rFonts w:ascii="微软雅黑" w:eastAsia="微软雅黑" w:hAnsi="微软雅黑" w:hint="eastAsia"/>
          </w:rPr>
          <w:delText>/div[first()]</w:delText>
        </w:r>
      </w:del>
      <w:r>
        <w:rPr>
          <w:rFonts w:ascii="微软雅黑" w:eastAsia="微软雅黑" w:hAnsi="微软雅黑" w:hint="eastAsia"/>
        </w:rPr>
        <w:t>的语法，选第一个用/div[1]；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         3）选择一个以上的元素，用|，如//div | //a表示选择所有div和a元素；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         4）选择属性用@；</w:t>
      </w:r>
    </w:p>
    <w:p w:rsidR="00185F26" w:rsidRDefault="00185F26" w:rsidP="00185F26">
      <w:pPr>
        <w:pStyle w:val="a4"/>
      </w:pPr>
      <w:r>
        <w:rPr>
          <w:rFonts w:ascii="微软雅黑" w:eastAsia="微软雅黑" w:hAnsi="微软雅黑" w:hint="eastAsia"/>
        </w:rPr>
        <w:t>                    5）使用</w:t>
      </w:r>
      <w:proofErr w:type="spellStart"/>
      <w:r>
        <w:rPr>
          <w:rFonts w:ascii="微软雅黑" w:eastAsia="微软雅黑" w:hAnsi="微软雅黑" w:hint="eastAsia"/>
        </w:rPr>
        <w:t>XPath</w:t>
      </w:r>
      <w:proofErr w:type="spellEnd"/>
      <w:r>
        <w:rPr>
          <w:rFonts w:ascii="微软雅黑" w:eastAsia="微软雅黑" w:hAnsi="微软雅黑" w:hint="eastAsia"/>
        </w:rPr>
        <w:t>定位时，不一定使用"//"开头；</w:t>
      </w:r>
    </w:p>
    <w:p w:rsidR="00D54BD4" w:rsidRPr="00185F26" w:rsidRDefault="00D54BD4"/>
    <w:sectPr w:rsidR="00D54BD4" w:rsidRPr="00185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26"/>
    <w:rsid w:val="000054E2"/>
    <w:rsid w:val="00051997"/>
    <w:rsid w:val="00054755"/>
    <w:rsid w:val="000F27F3"/>
    <w:rsid w:val="00185F26"/>
    <w:rsid w:val="002C4B6E"/>
    <w:rsid w:val="003810DF"/>
    <w:rsid w:val="00386843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9065C-3838-444C-808D-73F86CA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5F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F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85F26"/>
  </w:style>
  <w:style w:type="character" w:styleId="a3">
    <w:name w:val="Hyperlink"/>
    <w:basedOn w:val="a0"/>
    <w:uiPriority w:val="99"/>
    <w:semiHidden/>
    <w:unhideWhenUsed/>
    <w:rsid w:val="00185F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</cp:revision>
  <dcterms:created xsi:type="dcterms:W3CDTF">2016-12-06T01:44:00Z</dcterms:created>
  <dcterms:modified xsi:type="dcterms:W3CDTF">2016-12-06T01:45:00Z</dcterms:modified>
</cp:coreProperties>
</file>